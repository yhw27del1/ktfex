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sz w:val="32"/>
          <w:szCs w:val="32"/>
        </w:rPr>
      </w:pPr>
      <w:r>
        <w:rPr>
          <w:rFonts w:hint="eastAsia" w:ascii="微软雅黑" w:hAnsi="微软雅黑" w:eastAsia="微软雅黑"/>
          <w:sz w:val="32"/>
          <w:szCs w:val="32"/>
        </w:rPr>
        <w:t>借款合同</w:t>
      </w:r>
    </w:p>
    <w:p>
      <w:pPr>
        <w:wordWrap w:val="0"/>
        <w:jc w:val="right"/>
        <w:rPr>
          <w:rFonts w:ascii="微软雅黑" w:hAnsi="微软雅黑" w:eastAsia="微软雅黑"/>
          <w:u w:val="single"/>
        </w:rPr>
      </w:pPr>
      <w:r>
        <w:rPr>
          <w:rFonts w:hint="eastAsia" w:ascii="微软雅黑" w:hAnsi="微软雅黑" w:eastAsia="微软雅黑"/>
        </w:rPr>
        <w:t>合同编号：</w:t>
      </w:r>
      <w:r>
        <w:rPr>
          <w:rFonts w:ascii="微软雅黑" w:hAnsi="微软雅黑" w:eastAsia="微软雅黑"/>
          <w:u w:val="single"/>
        </w:rPr>
        <w:t xml:space="preserve">                        </w:t>
      </w:r>
    </w:p>
    <w:p>
      <w:pPr>
        <w:jc w:val="left"/>
        <w:rPr>
          <w:rFonts w:ascii="微软雅黑" w:hAnsi="微软雅黑" w:eastAsia="微软雅黑"/>
          <w:sz w:val="24"/>
          <w:szCs w:val="24"/>
        </w:rPr>
      </w:pPr>
      <w:r>
        <w:rPr>
          <w:rFonts w:hint="eastAsia" w:ascii="微软雅黑" w:hAnsi="微软雅黑" w:eastAsia="微软雅黑"/>
          <w:sz w:val="24"/>
          <w:szCs w:val="24"/>
        </w:rPr>
        <w:t>甲方（出借人）：</w:t>
      </w:r>
    </w:p>
    <w:p>
      <w:pPr>
        <w:jc w:val="left"/>
        <w:rPr>
          <w:rFonts w:ascii="微软雅黑" w:hAnsi="微软雅黑" w:eastAsia="微软雅黑"/>
          <w:sz w:val="24"/>
          <w:szCs w:val="24"/>
        </w:rPr>
      </w:pPr>
      <w:r>
        <w:rPr>
          <w:rFonts w:hint="eastAsia" w:ascii="微软雅黑" w:hAnsi="微软雅黑" w:eastAsia="微软雅黑"/>
          <w:sz w:val="24"/>
          <w:szCs w:val="24"/>
        </w:rPr>
        <w:t>乙方（借款人）：</w:t>
      </w:r>
    </w:p>
    <w:p>
      <w:pPr>
        <w:jc w:val="left"/>
        <w:rPr>
          <w:rFonts w:ascii="微软雅黑" w:hAnsi="微软雅黑" w:eastAsia="微软雅黑"/>
          <w:sz w:val="24"/>
          <w:szCs w:val="24"/>
        </w:rPr>
      </w:pPr>
      <w:r>
        <w:rPr>
          <w:rFonts w:hint="eastAsia" w:ascii="微软雅黑" w:hAnsi="微软雅黑" w:eastAsia="微软雅黑"/>
          <w:sz w:val="24"/>
          <w:szCs w:val="24"/>
        </w:rPr>
        <w:t>丙方（投融资服务人）：昆明小微企业金融交易服务有限公司</w:t>
      </w:r>
    </w:p>
    <w:p>
      <w:pPr>
        <w:jc w:val="left"/>
        <w:rPr>
          <w:rFonts w:ascii="微软雅黑" w:hAnsi="微软雅黑" w:eastAsia="微软雅黑"/>
          <w:sz w:val="24"/>
          <w:szCs w:val="24"/>
        </w:rPr>
      </w:pPr>
    </w:p>
    <w:p>
      <w:pPr>
        <w:spacing w:afterLines="50" w:line="360" w:lineRule="auto"/>
        <w:ind w:firstLine="480" w:firstLineChars="200"/>
        <w:jc w:val="left"/>
        <w:rPr>
          <w:rFonts w:ascii="仿宋" w:hAnsi="仿宋" w:eastAsia="仿宋"/>
          <w:sz w:val="24"/>
          <w:szCs w:val="24"/>
        </w:rPr>
      </w:pPr>
      <w:r>
        <w:rPr>
          <w:rFonts w:hint="eastAsia" w:ascii="仿宋" w:hAnsi="仿宋" w:eastAsia="仿宋"/>
          <w:sz w:val="24"/>
          <w:szCs w:val="24"/>
        </w:rPr>
        <w:t>鉴于</w:t>
      </w:r>
      <w:r>
        <w:rPr>
          <w:rFonts w:ascii="仿宋" w:hAnsi="仿宋" w:eastAsia="仿宋"/>
          <w:sz w:val="24"/>
          <w:szCs w:val="24"/>
        </w:rPr>
        <w:t>:</w:t>
      </w:r>
    </w:p>
    <w:p>
      <w:pPr>
        <w:spacing w:afterLines="50" w:line="360" w:lineRule="auto"/>
        <w:ind w:firstLine="480" w:firstLineChars="200"/>
        <w:jc w:val="left"/>
        <w:rPr>
          <w:rFonts w:ascii="仿宋" w:hAnsi="仿宋" w:eastAsia="仿宋"/>
          <w:b/>
          <w:sz w:val="24"/>
          <w:szCs w:val="24"/>
        </w:rPr>
      </w:pPr>
      <w:r>
        <w:rPr>
          <w:rFonts w:hint="eastAsia" w:ascii="仿宋" w:hAnsi="仿宋" w:eastAsia="仿宋"/>
          <w:sz w:val="24"/>
          <w:szCs w:val="24"/>
        </w:rPr>
        <w:t>甲、乙双方是丙方的注册会员，甲方持有合法资金并自愿寻求投资对象，获取投资收益，乙方欲通过丙方之平台借款</w:t>
      </w:r>
      <w:r>
        <w:rPr>
          <w:rStyle w:val="16"/>
          <w:rFonts w:hint="eastAsia"/>
          <w:szCs w:val="21"/>
        </w:rPr>
        <w:t>用于</w:t>
      </w:r>
      <w:r>
        <w:rPr>
          <w:rStyle w:val="16"/>
          <w:szCs w:val="21"/>
          <w:u w:val="single"/>
        </w:rPr>
        <w:t xml:space="preserve">             </w:t>
      </w:r>
      <w:ins w:id="0" w:author="eclipseeeeee" w:date="2013-10-31T16:51:00Z">
        <w:r>
          <w:rPr>
            <w:rStyle w:val="16"/>
            <w:szCs w:val="21"/>
            <w:u w:val="single"/>
            <w:lang w:val="en-US"/>
          </w:rPr>
          <w:t xml:space="preserve">           </w:t>
        </w:r>
      </w:ins>
      <w:r>
        <w:rPr>
          <w:rFonts w:hint="eastAsia" w:ascii="仿宋" w:hAnsi="仿宋" w:eastAsia="仿宋"/>
          <w:sz w:val="24"/>
          <w:szCs w:val="24"/>
        </w:rPr>
        <w:t>，丙方是依法注册成立的投资咨询机构，具有规范、安全交易服务的完善机制，促进甲、乙双方投融资。为此，本合同甲、乙、丙三方根据我国《民法通则》、《合同法》、民间借贷政策法规、金融管理法规等相关法律法规，在自愿、平等、协商一致的基础上，签订本合同，以资共同遵守：</w:t>
      </w:r>
      <w:r>
        <w:rPr>
          <w:rFonts w:ascii="仿宋" w:hAnsi="仿宋" w:eastAsia="仿宋"/>
          <w:b/>
          <w:sz w:val="24"/>
          <w:szCs w:val="24"/>
        </w:rPr>
        <w:t xml:space="preserve"> </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甲方通过丙方向乙方提供借款人民币：</w:t>
      </w:r>
      <w:r>
        <w:rPr>
          <w:rFonts w:ascii="仿宋" w:hAnsi="仿宋" w:eastAsia="仿宋"/>
          <w:sz w:val="24"/>
          <w:szCs w:val="24"/>
          <w:u w:val="single"/>
        </w:rPr>
        <w:t xml:space="preserve">                   </w:t>
      </w:r>
      <w:r>
        <w:rPr>
          <w:rFonts w:hint="eastAsia" w:ascii="仿宋" w:hAnsi="仿宋" w:eastAsia="仿宋"/>
          <w:sz w:val="24"/>
          <w:szCs w:val="24"/>
        </w:rPr>
        <w:t>元（大写：</w:t>
      </w:r>
      <w:r>
        <w:rPr>
          <w:rFonts w:ascii="仿宋" w:hAnsi="仿宋" w:eastAsia="仿宋"/>
          <w:sz w:val="24"/>
          <w:szCs w:val="24"/>
          <w:u w:val="single"/>
        </w:rPr>
        <w:t xml:space="preserve">                      </w:t>
      </w:r>
      <w:r>
        <w:rPr>
          <w:rFonts w:hint="eastAsia" w:ascii="仿宋" w:hAnsi="仿宋" w:eastAsia="仿宋"/>
          <w:sz w:val="24"/>
          <w:szCs w:val="24"/>
        </w:rPr>
        <w:t>）。</w:t>
      </w:r>
    </w:p>
    <w:p>
      <w:pPr>
        <w:pStyle w:val="12"/>
        <w:spacing w:afterLines="50" w:line="360" w:lineRule="auto"/>
        <w:ind w:firstLine="480"/>
        <w:jc w:val="left"/>
        <w:rPr>
          <w:rFonts w:ascii="仿宋" w:hAnsi="仿宋" w:eastAsia="仿宋"/>
          <w:sz w:val="24"/>
          <w:szCs w:val="24"/>
        </w:rPr>
      </w:pPr>
      <w:r>
        <w:rPr>
          <w:rFonts w:hint="eastAsia" w:ascii="仿宋" w:hAnsi="仿宋" w:eastAsia="仿宋"/>
          <w:sz w:val="24"/>
          <w:szCs w:val="24"/>
        </w:rPr>
        <w:t>借款期限</w:t>
      </w:r>
      <w:r>
        <w:rPr>
          <w:rFonts w:hint="eastAsia" w:ascii="仿宋" w:hAnsi="仿宋" w:eastAsia="仿宋"/>
          <w:sz w:val="24"/>
          <w:szCs w:val="24"/>
          <w:u w:val="single"/>
        </w:rPr>
        <w:t>为</w:t>
      </w:r>
      <w:r>
        <w:rPr>
          <w:rFonts w:ascii="仿宋" w:hAnsi="仿宋" w:eastAsia="仿宋"/>
          <w:sz w:val="24"/>
          <w:szCs w:val="24"/>
          <w:u w:val="single"/>
        </w:rPr>
        <w:t xml:space="preserve">   </w:t>
      </w:r>
      <w:ins w:id="1" w:author="eclipseeeeee" w:date="2013-10-31T16:53:00Z">
        <w:r>
          <w:rPr>
            <w:rFonts w:hint="eastAsia" w:ascii="仿宋" w:hAnsi="仿宋" w:eastAsia="仿宋"/>
            <w:sz w:val="24"/>
            <w:szCs w:val="24"/>
            <w:u w:val="single"/>
            <w:lang w:val="en-US" w:eastAsia="zh-CN"/>
          </w:rPr>
          <w:t xml:space="preserve">   </w:t>
        </w:r>
      </w:ins>
      <w:del w:id="2" w:author="eclipseeeeee" w:date="2013-10-31T16:53:00Z">
        <w:r>
          <w:rPr>
            <w:rFonts w:hint="eastAsia" w:ascii="仿宋" w:hAnsi="仿宋" w:eastAsia="仿宋"/>
            <w:sz w:val="24"/>
            <w:szCs w:val="24"/>
          </w:rPr>
          <w:delText>天</w:delText>
        </w:r>
      </w:del>
      <w:r>
        <w:rPr>
          <w:rFonts w:hint="eastAsia" w:ascii="仿宋" w:hAnsi="仿宋" w:eastAsia="仿宋"/>
          <w:sz w:val="24"/>
          <w:szCs w:val="24"/>
        </w:rPr>
        <w:t>，自</w:t>
      </w:r>
      <w:r>
        <w:rPr>
          <w:rFonts w:ascii="仿宋" w:hAnsi="仿宋" w:eastAsia="仿宋"/>
          <w:sz w:val="24"/>
          <w:szCs w:val="24"/>
          <w:u w:val="single"/>
        </w:rPr>
        <w:t xml:space="preserve">      </w:t>
      </w:r>
      <w:r>
        <w:rPr>
          <w:rFonts w:hint="eastAsia" w:ascii="仿宋" w:hAnsi="仿宋" w:eastAsia="仿宋"/>
          <w:sz w:val="24"/>
          <w:szCs w:val="24"/>
        </w:rPr>
        <w:t>年</w:t>
      </w:r>
      <w:r>
        <w:rPr>
          <w:rFonts w:ascii="仿宋" w:hAnsi="仿宋" w:eastAsia="仿宋"/>
          <w:sz w:val="24"/>
          <w:szCs w:val="24"/>
          <w:u w:val="single"/>
        </w:rPr>
        <w:t xml:space="preserve">   </w:t>
      </w:r>
      <w:r>
        <w:rPr>
          <w:rFonts w:hint="eastAsia" w:ascii="仿宋" w:hAnsi="仿宋" w:eastAsia="仿宋"/>
          <w:sz w:val="24"/>
          <w:szCs w:val="24"/>
        </w:rPr>
        <w:t>月</w:t>
      </w:r>
      <w:r>
        <w:rPr>
          <w:rFonts w:ascii="仿宋" w:hAnsi="仿宋" w:eastAsia="仿宋"/>
          <w:sz w:val="24"/>
          <w:szCs w:val="24"/>
          <w:u w:val="single"/>
        </w:rPr>
        <w:t xml:space="preserve">    </w:t>
      </w:r>
      <w:r>
        <w:rPr>
          <w:rFonts w:hint="eastAsia" w:ascii="仿宋" w:hAnsi="仿宋" w:eastAsia="仿宋"/>
          <w:sz w:val="24"/>
          <w:szCs w:val="24"/>
        </w:rPr>
        <w:t>日起至</w:t>
      </w:r>
      <w:r>
        <w:rPr>
          <w:rFonts w:ascii="仿宋" w:hAnsi="仿宋" w:eastAsia="仿宋"/>
          <w:sz w:val="24"/>
          <w:szCs w:val="24"/>
          <w:u w:val="single"/>
        </w:rPr>
        <w:t xml:space="preserve">      </w:t>
      </w:r>
      <w:r>
        <w:rPr>
          <w:rFonts w:hint="eastAsia" w:ascii="仿宋" w:hAnsi="仿宋" w:eastAsia="仿宋"/>
          <w:sz w:val="24"/>
          <w:szCs w:val="24"/>
        </w:rPr>
        <w:t>年</w:t>
      </w:r>
      <w:r>
        <w:rPr>
          <w:rFonts w:ascii="仿宋" w:hAnsi="仿宋" w:eastAsia="仿宋"/>
          <w:sz w:val="24"/>
          <w:szCs w:val="24"/>
          <w:u w:val="single"/>
        </w:rPr>
        <w:t xml:space="preserve">   </w:t>
      </w:r>
      <w:r>
        <w:rPr>
          <w:rFonts w:hint="eastAsia" w:ascii="仿宋" w:hAnsi="仿宋" w:eastAsia="仿宋"/>
          <w:sz w:val="24"/>
          <w:szCs w:val="24"/>
        </w:rPr>
        <w:t>月</w:t>
      </w:r>
      <w:r>
        <w:rPr>
          <w:rFonts w:ascii="仿宋" w:hAnsi="仿宋" w:eastAsia="仿宋"/>
          <w:sz w:val="24"/>
          <w:szCs w:val="24"/>
          <w:u w:val="single"/>
        </w:rPr>
        <w:t xml:space="preserve">    </w:t>
      </w:r>
      <w:r>
        <w:rPr>
          <w:rFonts w:hint="eastAsia" w:ascii="仿宋" w:hAnsi="仿宋" w:eastAsia="仿宋"/>
          <w:sz w:val="24"/>
          <w:szCs w:val="24"/>
        </w:rPr>
        <w:t>日。</w:t>
      </w:r>
    </w:p>
    <w:p>
      <w:pPr>
        <w:numPr>
          <w:ilvl w:val="0"/>
          <w:numId w:val="1"/>
        </w:numPr>
        <w:spacing w:afterLines="50" w:line="360" w:lineRule="auto"/>
        <w:ind w:left="0" w:firstLine="480"/>
        <w:jc w:val="left"/>
        <w:rPr>
          <w:rFonts w:ascii="Lucida Sans Unicode" w:hAnsi="Lucida Sans Unicode" w:cs="Lucida Sans Unicode"/>
          <w:sz w:val="24"/>
          <w:szCs w:val="24"/>
        </w:rPr>
      </w:pPr>
      <w:r>
        <w:rPr>
          <w:rFonts w:hint="eastAsia" w:ascii="仿宋" w:hAnsi="仿宋" w:eastAsia="仿宋"/>
          <w:sz w:val="24"/>
          <w:szCs w:val="24"/>
        </w:rPr>
        <w:t>借款日利率为：</w:t>
      </w:r>
      <w:r>
        <w:rPr>
          <w:rFonts w:ascii="仿宋" w:hAnsi="仿宋" w:eastAsia="仿宋"/>
          <w:sz w:val="24"/>
          <w:szCs w:val="24"/>
          <w:u w:val="single"/>
        </w:rPr>
        <w:t xml:space="preserve"> </w:t>
      </w:r>
      <w:ins w:id="3" w:author="eclipseeeeee" w:date="2013-10-31T16:37:00Z">
        <w:r>
          <w:rPr>
            <w:rFonts w:ascii="仿宋" w:hAnsi="仿宋" w:eastAsia="仿宋"/>
            <w:sz w:val="24"/>
            <w:szCs w:val="24"/>
            <w:u w:val="single"/>
            <w:lang w:val="en-US"/>
          </w:rPr>
          <w:t xml:space="preserve">  </w:t>
        </w:r>
      </w:ins>
      <w:ins w:id="4" w:author="eclipseeeeee" w:date="2013-10-31T16:41:00Z">
        <w:r>
          <w:rPr>
            <w:rFonts w:hint="default" w:ascii="宋体" w:hAnsi="宋体"/>
            <w:sz w:val="24"/>
          </w:rPr>
          <w:t>‰</w:t>
        </w:r>
      </w:ins>
      <w:ins w:id="5" w:author="eclipseeeeee" w:date="2013-10-31T16:43:00Z">
        <w:r>
          <w:rPr>
            <w:rFonts w:hint="default" w:ascii="宋体" w:hAnsi="宋体"/>
            <w:color w:val="auto"/>
            <w:sz w:val="13"/>
            <w:szCs w:val="21"/>
            <w:lang w:val="en-US"/>
            <w:rPrChange w:id="6" w:author="eclipseeeeee" w:date="2013-10-31T16:43:00Z">
              <w:rPr>
                <w:rFonts w:hint="default" w:ascii="宋体" w:hAnsi="宋体"/>
                <w:color w:val="auto"/>
                <w:sz w:val="18"/>
                <w:szCs w:val="28"/>
                <w:lang w:val="en-US"/>
              </w:rPr>
            </w:rPrChange>
          </w:rPr>
          <w:t>0</w:t>
        </w:r>
      </w:ins>
      <w:del w:id="7" w:author="eclipseeeeee" w:date="2013-10-31T16:38:00Z">
        <w:r>
          <w:rPr>
            <w:rFonts w:ascii="仿宋" w:hAnsi="仿宋" w:eastAsia="仿宋"/>
            <w:sz w:val="24"/>
            <w:szCs w:val="24"/>
            <w:u w:val="single"/>
          </w:rPr>
          <w:delText>5.56</w:delText>
        </w:r>
      </w:del>
      <w:del w:id="8" w:author="eclipseeeeee" w:date="2013-10-31T16:38:00Z">
        <w:r>
          <w:rPr>
            <w:rFonts w:ascii="Lucida Sans Unicode" w:hAnsi="Lucida Sans Unicode" w:cs="Lucida Sans Unicode"/>
            <w:sz w:val="24"/>
            <w:szCs w:val="24"/>
            <w:u w:val="single"/>
          </w:rPr>
          <w:delText>‱</w:delText>
        </w:r>
      </w:del>
      <w:del w:id="9" w:author="eclipseeeeee" w:date="2013-10-31T16:38:00Z">
        <w:r>
          <w:rPr>
            <w:rFonts w:ascii="仿宋" w:hAnsi="仿宋" w:eastAsia="仿宋"/>
            <w:sz w:val="24"/>
            <w:szCs w:val="24"/>
            <w:u w:val="single"/>
          </w:rPr>
          <w:delText xml:space="preserve"> </w:delText>
        </w:r>
      </w:del>
      <w:r>
        <w:rPr>
          <w:rFonts w:hint="eastAsia" w:ascii="仿宋" w:hAnsi="仿宋" w:eastAsia="仿宋"/>
          <w:sz w:val="24"/>
          <w:szCs w:val="24"/>
        </w:rPr>
        <w:t>。利息总额为：</w:t>
      </w:r>
      <w:r>
        <w:rPr>
          <w:rFonts w:ascii="仿宋" w:hAnsi="仿宋" w:eastAsia="仿宋"/>
          <w:sz w:val="24"/>
          <w:szCs w:val="24"/>
          <w:u w:val="single"/>
        </w:rPr>
        <w:t xml:space="preserve">                 </w:t>
      </w:r>
      <w:r>
        <w:rPr>
          <w:rFonts w:hint="eastAsia" w:ascii="仿宋" w:hAnsi="仿宋" w:eastAsia="仿宋"/>
          <w:sz w:val="24"/>
          <w:szCs w:val="24"/>
        </w:rPr>
        <w:t>元（大写：</w:t>
      </w:r>
      <w:r>
        <w:rPr>
          <w:rFonts w:ascii="仿宋" w:hAnsi="仿宋" w:eastAsia="仿宋"/>
          <w:sz w:val="24"/>
          <w:szCs w:val="24"/>
          <w:u w:val="single"/>
        </w:rPr>
        <w:t xml:space="preserve">                          </w:t>
      </w:r>
      <w:r>
        <w:rPr>
          <w:rFonts w:hint="eastAsia" w:ascii="仿宋" w:hAnsi="仿宋" w:eastAsia="仿宋"/>
          <w:sz w:val="24"/>
          <w:szCs w:val="24"/>
        </w:rPr>
        <w:t>）。</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还款方式为到期一次还本付息。</w:t>
      </w:r>
    </w:p>
    <w:p>
      <w:pPr>
        <w:pStyle w:val="12"/>
        <w:spacing w:afterLines="50" w:line="360" w:lineRule="auto"/>
        <w:ind w:firstLine="480"/>
        <w:jc w:val="left"/>
        <w:rPr>
          <w:rFonts w:ascii="仿宋" w:hAnsi="仿宋" w:eastAsia="仿宋"/>
          <w:sz w:val="24"/>
          <w:szCs w:val="24"/>
        </w:rPr>
      </w:pPr>
      <w:r>
        <w:rPr>
          <w:rFonts w:hint="eastAsia" w:ascii="仿宋" w:hAnsi="仿宋" w:eastAsia="仿宋"/>
          <w:sz w:val="24"/>
          <w:szCs w:val="24"/>
        </w:rPr>
        <w:t>乙方应当于</w:t>
      </w:r>
      <w:r>
        <w:rPr>
          <w:rFonts w:ascii="仿宋" w:hAnsi="仿宋" w:eastAsia="仿宋"/>
          <w:sz w:val="24"/>
          <w:szCs w:val="24"/>
          <w:u w:val="single"/>
        </w:rPr>
        <w:t xml:space="preserve">    </w:t>
      </w:r>
      <w:ins w:id="10" w:author="eclipseeeeee" w:date="2013-10-31T16:57:00Z">
        <w:r>
          <w:rPr>
            <w:rFonts w:hint="eastAsia" w:ascii="仿宋" w:hAnsi="仿宋" w:eastAsia="仿宋"/>
            <w:sz w:val="24"/>
            <w:szCs w:val="24"/>
            <w:u w:val="single"/>
            <w:lang w:val="en-US" w:eastAsia="zh-CN"/>
          </w:rPr>
          <w:t xml:space="preserve">  </w:t>
        </w:r>
      </w:ins>
      <w:r>
        <w:rPr>
          <w:rFonts w:hint="eastAsia" w:ascii="仿宋" w:hAnsi="仿宋" w:eastAsia="仿宋"/>
          <w:sz w:val="24"/>
          <w:szCs w:val="24"/>
        </w:rPr>
        <w:t>年</w:t>
      </w:r>
      <w:r>
        <w:rPr>
          <w:rFonts w:ascii="仿宋" w:hAnsi="仿宋" w:eastAsia="仿宋"/>
          <w:sz w:val="24"/>
          <w:szCs w:val="24"/>
          <w:u w:val="single"/>
        </w:rPr>
        <w:t xml:space="preserve">  </w:t>
      </w:r>
      <w:ins w:id="11" w:author="eclipseeeeee" w:date="2013-10-31T16:57:00Z">
        <w:r>
          <w:rPr>
            <w:rFonts w:hint="eastAsia" w:ascii="仿宋" w:hAnsi="仿宋" w:eastAsia="仿宋"/>
            <w:sz w:val="24"/>
            <w:szCs w:val="24"/>
            <w:u w:val="single"/>
            <w:lang w:val="en-US" w:eastAsia="zh-CN"/>
          </w:rPr>
          <w:t xml:space="preserve">  </w:t>
        </w:r>
      </w:ins>
      <w:r>
        <w:rPr>
          <w:rFonts w:ascii="仿宋" w:hAnsi="仿宋" w:eastAsia="仿宋"/>
          <w:sz w:val="24"/>
          <w:szCs w:val="24"/>
          <w:u w:val="single"/>
        </w:rPr>
        <w:t xml:space="preserve"> </w:t>
      </w:r>
      <w:r>
        <w:rPr>
          <w:rFonts w:hint="eastAsia" w:ascii="仿宋" w:hAnsi="仿宋" w:eastAsia="仿宋"/>
          <w:sz w:val="24"/>
          <w:szCs w:val="24"/>
        </w:rPr>
        <w:t>月</w:t>
      </w:r>
      <w:r>
        <w:rPr>
          <w:rFonts w:ascii="仿宋" w:hAnsi="仿宋" w:eastAsia="仿宋"/>
          <w:sz w:val="24"/>
          <w:szCs w:val="24"/>
          <w:u w:val="single"/>
        </w:rPr>
        <w:t xml:space="preserve"> </w:t>
      </w:r>
      <w:ins w:id="12" w:author="eclipseeeeee" w:date="2013-10-31T16:57:00Z">
        <w:r>
          <w:rPr>
            <w:rFonts w:hint="eastAsia" w:ascii="仿宋" w:hAnsi="仿宋" w:eastAsia="仿宋"/>
            <w:sz w:val="24"/>
            <w:szCs w:val="24"/>
            <w:u w:val="single"/>
            <w:lang w:val="en-US" w:eastAsia="zh-CN"/>
          </w:rPr>
          <w:t xml:space="preserve">   </w:t>
        </w:r>
      </w:ins>
      <w:r>
        <w:rPr>
          <w:rFonts w:ascii="仿宋" w:hAnsi="仿宋" w:eastAsia="仿宋"/>
          <w:sz w:val="24"/>
          <w:szCs w:val="24"/>
          <w:u w:val="single"/>
        </w:rPr>
        <w:t xml:space="preserve"> </w:t>
      </w:r>
      <w:r>
        <w:rPr>
          <w:rFonts w:hint="eastAsia" w:ascii="仿宋" w:hAnsi="仿宋" w:eastAsia="仿宋"/>
          <w:sz w:val="24"/>
          <w:szCs w:val="24"/>
        </w:rPr>
        <w:t>日</w:t>
      </w:r>
      <w:r>
        <w:rPr>
          <w:rFonts w:hint="eastAsia" w:ascii="仿宋" w:hAnsi="仿宋" w:eastAsia="仿宋"/>
          <w:sz w:val="24"/>
          <w:szCs w:val="24"/>
          <w:u w:val="single"/>
        </w:rPr>
        <w:t xml:space="preserve"> </w:t>
      </w:r>
      <w:del w:id="13" w:author="eclipseeeeee" w:date="2013-11-08T15:01:00Z">
        <w:r>
          <w:rPr>
            <w:rFonts w:hint="eastAsia" w:ascii="仿宋" w:hAnsi="仿宋" w:eastAsia="仿宋"/>
            <w:sz w:val="24"/>
            <w:szCs w:val="24"/>
            <w:u w:val="single"/>
            <w:lang w:val="en-US"/>
          </w:rPr>
          <w:delText xml:space="preserve"> </w:delText>
        </w:r>
      </w:del>
      <w:ins w:id="14" w:author="eclipseeeeee" w:date="2013-11-08T15:40:42Z">
        <w:r>
          <w:rPr>
            <w:rFonts w:hint="default" w:ascii="仿宋" w:hAnsi="仿宋" w:eastAsia="仿宋"/>
            <w:sz w:val="24"/>
            <w:szCs w:val="24"/>
            <w:u w:val="single"/>
            <w:lang w:val="en-US"/>
          </w:rPr>
          <w:t>13</w:t>
        </w:r>
      </w:ins>
      <w:del w:id="15" w:author="eclipseeeeee" w:date="2013-11-08T15:41:22Z">
        <w:r>
          <w:rPr>
            <w:rFonts w:hint="eastAsia" w:ascii="仿宋" w:hAnsi="仿宋" w:eastAsia="仿宋"/>
            <w:sz w:val="24"/>
            <w:szCs w:val="24"/>
            <w:u w:val="single"/>
          </w:rPr>
          <w:delText xml:space="preserve"> </w:delText>
        </w:r>
      </w:del>
      <w:ins w:id="16" w:author="eclipseeeeee" w:date="2013-11-08T15:41:19Z">
        <w:r>
          <w:rPr>
            <w:rFonts w:hint="default" w:ascii="仿宋" w:hAnsi="仿宋" w:eastAsia="仿宋"/>
            <w:sz w:val="24"/>
            <w:szCs w:val="24"/>
            <w:u w:val="single"/>
            <w:lang w:val="en-US"/>
          </w:rPr>
          <w:t>:</w:t>
        </w:r>
      </w:ins>
      <w:del w:id="17" w:author="eclipseeeeee" w:date="2013-11-08T15:41:12Z">
        <w:r>
          <w:rPr>
            <w:rFonts w:hint="eastAsia" w:ascii="仿宋" w:hAnsi="仿宋" w:eastAsia="仿宋"/>
            <w:sz w:val="24"/>
            <w:szCs w:val="24"/>
          </w:rPr>
          <w:delText>：</w:delText>
        </w:r>
      </w:del>
      <w:del w:id="18" w:author="eclipseeeeee" w:date="2013-11-08T15:40:56Z">
        <w:r>
          <w:rPr>
            <w:rFonts w:hint="eastAsia" w:ascii="仿宋" w:hAnsi="仿宋" w:eastAsia="仿宋"/>
            <w:sz w:val="24"/>
            <w:szCs w:val="24"/>
            <w:u w:val="single"/>
          </w:rPr>
          <w:delText xml:space="preserve">  </w:delText>
        </w:r>
      </w:del>
      <w:ins w:id="19" w:author="eclipseeeeee" w:date="2013-11-08T15:41:05Z">
        <w:r>
          <w:rPr>
            <w:rFonts w:hint="default" w:ascii="仿宋" w:hAnsi="仿宋" w:eastAsia="仿宋"/>
            <w:sz w:val="24"/>
            <w:szCs w:val="24"/>
            <w:u w:val="single"/>
            <w:lang w:val="en-US"/>
          </w:rPr>
          <w:t>4</w:t>
        </w:r>
      </w:ins>
      <w:ins w:id="20" w:author="eclipseeeeee" w:date="2013-11-08T14:35:00Z">
        <w:r>
          <w:rPr>
            <w:rFonts w:hint="default" w:ascii="仿宋" w:hAnsi="仿宋" w:eastAsia="仿宋"/>
            <w:sz w:val="24"/>
            <w:szCs w:val="24"/>
            <w:u w:val="single"/>
            <w:lang w:val="en-US"/>
          </w:rPr>
          <w:t>5</w:t>
        </w:r>
      </w:ins>
      <w:del w:id="21" w:author="eclipseeeeee" w:date="2013-10-31T16:44:00Z">
        <w:r>
          <w:rPr>
            <w:rFonts w:hint="eastAsia" w:ascii="仿宋" w:hAnsi="仿宋" w:eastAsia="仿宋"/>
            <w:sz w:val="24"/>
            <w:szCs w:val="24"/>
            <w:u w:val="single"/>
          </w:rPr>
          <w:delText xml:space="preserve"> </w:delText>
        </w:r>
      </w:del>
      <w:r>
        <w:rPr>
          <w:rFonts w:hint="eastAsia" w:ascii="仿宋" w:hAnsi="仿宋" w:eastAsia="仿宋"/>
          <w:sz w:val="24"/>
          <w:szCs w:val="24"/>
        </w:rPr>
        <w:t>前，按照本合同及丙方交易规则之规定，一次性清偿全部借款本息。</w:t>
      </w:r>
    </w:p>
    <w:p>
      <w:pPr>
        <w:pStyle w:val="12"/>
        <w:spacing w:afterLines="50" w:line="360" w:lineRule="auto"/>
        <w:ind w:firstLine="480"/>
        <w:jc w:val="left"/>
        <w:rPr>
          <w:rFonts w:ascii="仿宋" w:hAnsi="仿宋" w:eastAsia="仿宋"/>
          <w:sz w:val="24"/>
          <w:szCs w:val="24"/>
        </w:rPr>
      </w:pPr>
      <w:r>
        <w:rPr>
          <w:rFonts w:hint="eastAsia" w:ascii="仿宋" w:hAnsi="仿宋" w:eastAsia="仿宋"/>
          <w:sz w:val="24"/>
          <w:szCs w:val="24"/>
        </w:rPr>
        <w:t>若还款日逢国家法定节假日的，则相应还款日顺延至该节假日后的第一个工作日；乙方应付利息应按照其实际使用期限计算</w:t>
      </w:r>
      <w:bookmarkStart w:id="0" w:name="_GoBack"/>
      <w:bookmarkEnd w:id="0"/>
      <w:r>
        <w:rPr>
          <w:rFonts w:hint="eastAsia" w:ascii="仿宋" w:hAnsi="仿宋" w:eastAsia="仿宋"/>
          <w:sz w:val="24"/>
          <w:szCs w:val="24"/>
        </w:rPr>
        <w:t>。</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乙方借款的具体用途为：</w:t>
      </w:r>
      <w:r>
        <w:rPr>
          <w:rFonts w:ascii="仿宋" w:hAnsi="仿宋" w:eastAsia="仿宋"/>
          <w:sz w:val="24"/>
          <w:szCs w:val="24"/>
          <w:u w:val="single"/>
        </w:rPr>
        <w:t xml:space="preserve">                      </w:t>
      </w:r>
      <w:r>
        <w:rPr>
          <w:rFonts w:hint="eastAsia" w:ascii="仿宋" w:hAnsi="仿宋" w:eastAsia="仿宋"/>
          <w:sz w:val="24"/>
          <w:szCs w:val="24"/>
        </w:rPr>
        <w:t>。乙方应按约定用途使用借款，不得将借款挪作他用或者用于违法用途。</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甲方同意：丙方从其为甲方设立的会员交易账户中划转本合同约定的借款金额作为向乙方支付的借款。</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丙方将款项划转至乙方交易账户，该款项到达乙方交易账户之日为实际交付借款日。</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甲方授权丙方向乙方收取归还的本金及利息。丙方收到乙方归还的本金及利息后应于两个工作日内将相应款项拨付至甲方交易账户。</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乙方授权丙方办理针对乙方指定账户的委托银行扣款相关事宜，该委托扣款用于乙方归还本金、支付利息、逾期利息、违约金、赔偿款以及实现债权所产生的所有费用。</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因本合同第六、七、八、九条约定的款项划转，依据税法规定，如果产生所得税、营业税、个人所得税等纳税义务，则甲方、乙方应当各自依法纳税。丙方不承担甲乙双方投融资交易发生的税款；丙方并不在甲乙双方投融资交易中赚取差价。</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借款交付后，丙方有权对乙方借款的使用进行管理与监控。</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甲方授权丙方对乙方履行本合同的情况进行管理与监控并在乙方发生违约时向乙方追索违约金及相应损失。</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关于借款合同之从合同担保合同事宜的约定：</w:t>
      </w:r>
    </w:p>
    <w:p>
      <w:pPr>
        <w:pStyle w:val="12"/>
        <w:numPr>
          <w:ilvl w:val="0"/>
          <w:numId w:val="2"/>
        </w:numPr>
        <w:spacing w:afterLines="50" w:line="360" w:lineRule="auto"/>
        <w:ind w:hanging="393" w:firstLineChars="0"/>
        <w:jc w:val="left"/>
        <w:rPr>
          <w:rFonts w:ascii="仿宋" w:hAnsi="仿宋" w:eastAsia="仿宋"/>
          <w:sz w:val="24"/>
          <w:szCs w:val="24"/>
        </w:rPr>
      </w:pPr>
      <w:r>
        <w:rPr>
          <w:rFonts w:hint="eastAsia" w:ascii="仿宋" w:hAnsi="仿宋" w:eastAsia="仿宋"/>
          <w:sz w:val="24"/>
          <w:szCs w:val="24"/>
        </w:rPr>
        <w:t>甲方授权丙方代表出借人，以债权人（出借人）的名义，与担保人，签订担保合同（包括保证合同、抵押合同、质押合同以及其它具有担保性质的合同），甲方授权丙方签署与担保有关的法律文件和办理抵押登记等与担保有关的法律手续。丙方在代表债权人（出借人）签订担保合同和签署与担保有关的其它法律文件时，在担保合同尾部“债权人”（出借人）以及与担保有关的其它法律文件之签章处，加盖债权人之代理人丙方的公章而且该签章与债权人本人之签章具有同等法律效力，债权人承担因签章所产生的法律责任，并且债权人承诺在任何情况下不得向代理人昆明小微企业金融交易服务有限公司提出任何形式的主张。若发生债务人和担保人不履行约定还款义务的，丙方不承担任何法律责任。</w:t>
      </w:r>
    </w:p>
    <w:p>
      <w:pPr>
        <w:pStyle w:val="12"/>
        <w:numPr>
          <w:ilvl w:val="0"/>
          <w:numId w:val="2"/>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甲方授权丙方监督债务人和担保人按照各方签署的相关合同履行具体的合同义务，当乙方（借款人）未能按本合同约定足额归还本金或利息或者出现担保人不履行担保责任的情况，丙方代替债权人向乙方或者担保人行使合同约定权利。</w:t>
      </w:r>
    </w:p>
    <w:p>
      <w:pPr>
        <w:pStyle w:val="12"/>
        <w:numPr>
          <w:ilvl w:val="0"/>
          <w:numId w:val="2"/>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丙方为甲方办理担保事宜过程中，应尽到勤勉义务，甲方不再要求丙方承担其它任何责任或履行其他义务。甲方应当就代理人办理代理事项支付合理的代理报酬，并承担代理事务发生的开支。代理报酬和开支可以直接从债务人或者担保人支付的款项中扣除。</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乙方应根据丙方的要求及时提供相应的文件及资料，并保证所提供资料、文件的真实性与合法性。</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丙方有权对乙方提交的资料、文件的合法性、真实性进行调查；对乙方的资信、资产状况进行调查。</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乙方法定代表人更换、改变住所或经营场所以及减少注册资金时，应事先</w:t>
      </w:r>
      <w:r>
        <w:rPr>
          <w:rFonts w:ascii="仿宋" w:hAnsi="仿宋" w:eastAsia="仿宋"/>
          <w:sz w:val="24"/>
          <w:szCs w:val="24"/>
          <w:u w:val="single"/>
        </w:rPr>
        <w:t>30</w:t>
      </w:r>
      <w:r>
        <w:rPr>
          <w:rFonts w:hint="eastAsia" w:ascii="仿宋" w:hAnsi="仿宋" w:eastAsia="仿宋"/>
          <w:sz w:val="24"/>
          <w:szCs w:val="24"/>
          <w:u w:val="single"/>
        </w:rPr>
        <w:t>日</w:t>
      </w:r>
      <w:r>
        <w:rPr>
          <w:rFonts w:hint="eastAsia" w:ascii="仿宋" w:hAnsi="仿宋" w:eastAsia="仿宋"/>
          <w:sz w:val="24"/>
          <w:szCs w:val="24"/>
        </w:rPr>
        <w:t>书面通知丙方；乙方因实行承包、租赁、联营、股份制改造、分立、被兼并（合并）、对外投资及其他原因而改变经营管理方式或产权组织形式时，应提前</w:t>
      </w:r>
      <w:r>
        <w:rPr>
          <w:rFonts w:ascii="仿宋" w:hAnsi="仿宋" w:eastAsia="仿宋"/>
          <w:sz w:val="24"/>
          <w:szCs w:val="24"/>
          <w:u w:val="single"/>
        </w:rPr>
        <w:t>15</w:t>
      </w:r>
      <w:r>
        <w:rPr>
          <w:rFonts w:hint="eastAsia" w:ascii="仿宋" w:hAnsi="仿宋" w:eastAsia="仿宋"/>
          <w:sz w:val="24"/>
          <w:szCs w:val="24"/>
          <w:u w:val="single"/>
        </w:rPr>
        <w:t>日</w:t>
      </w:r>
      <w:r>
        <w:rPr>
          <w:rFonts w:hint="eastAsia" w:ascii="仿宋" w:hAnsi="仿宋" w:eastAsia="仿宋"/>
          <w:sz w:val="24"/>
          <w:szCs w:val="24"/>
        </w:rPr>
        <w:t>通知丙方，并向丙方书面报告债务情况或还款措施；乙方居住地、联系方式、单位的变迁、资产情况、负债情况等发生变更或者涉及诉讼、仲裁的，应当在变更或者诉讼仲裁发生后三日内书面通知丙方。</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乙方须服从丙方对其使用借款资金情况、实际用途和有关生产经营、财务活动等借后活动进行的管理与风险监控。</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甲方可通过丙方平台将本合同项下的债权转让予丙方平台的其他投资人会员，无须事前或事后告知乙方，也无须征得乙方同意。此种转让在丙方进行登记备案即可。丙方认为需要将该转让告知乙方时，丙方无需甲方再次授权而向乙方进行告知。</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本合同履行期间，出现下列情况任意一项或多项时，甲方授权丙方有权要求乙方提前归还本金，支付利息、逾期利息、违约金和赔偿金等。乙方授权丙方其执行甲方的要求。且甲、乙双方同意丙方在乙方出现以下违约行为时有权单方解除本合同：</w:t>
      </w:r>
    </w:p>
    <w:p>
      <w:pPr>
        <w:pStyle w:val="12"/>
        <w:numPr>
          <w:ilvl w:val="0"/>
          <w:numId w:val="3"/>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乙方向丙方提供虚假证明材料；</w:t>
      </w:r>
    </w:p>
    <w:p>
      <w:pPr>
        <w:pStyle w:val="12"/>
        <w:numPr>
          <w:ilvl w:val="0"/>
          <w:numId w:val="3"/>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乙方违反合同关于借款用途的相关法律规定的；</w:t>
      </w:r>
    </w:p>
    <w:p>
      <w:pPr>
        <w:pStyle w:val="12"/>
        <w:numPr>
          <w:ilvl w:val="0"/>
          <w:numId w:val="3"/>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乙方拒绝丙方对借款使用情况、实际用途进行监督检查的；</w:t>
      </w:r>
    </w:p>
    <w:p>
      <w:pPr>
        <w:pStyle w:val="12"/>
        <w:numPr>
          <w:ilvl w:val="0"/>
          <w:numId w:val="3"/>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乙方拒绝纠正或者其实际行为表明不纠正违反本合同的行为的；</w:t>
      </w:r>
    </w:p>
    <w:p>
      <w:pPr>
        <w:pStyle w:val="12"/>
        <w:numPr>
          <w:ilvl w:val="0"/>
          <w:numId w:val="3"/>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乙方负有数额较大的债务或可能涉及重大的诉讼或仲裁程序及其他法律纠纷，足以影响其偿债能力的；</w:t>
      </w:r>
    </w:p>
    <w:p>
      <w:pPr>
        <w:pStyle w:val="12"/>
        <w:numPr>
          <w:ilvl w:val="0"/>
          <w:numId w:val="3"/>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乙方不配合丙方对其经营的公司进行巡检与管理的；</w:t>
      </w:r>
    </w:p>
    <w:p>
      <w:pPr>
        <w:pStyle w:val="12"/>
        <w:numPr>
          <w:ilvl w:val="0"/>
          <w:numId w:val="3"/>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乙方任何一期借款未按时或足额还款的；</w:t>
      </w:r>
    </w:p>
    <w:p>
      <w:pPr>
        <w:pStyle w:val="12"/>
        <w:numPr>
          <w:ilvl w:val="0"/>
          <w:numId w:val="3"/>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乙方其他任何一笔借款（即其他任何负债）未按时、足额还款（含一期）的；</w:t>
      </w:r>
    </w:p>
    <w:p>
      <w:pPr>
        <w:pStyle w:val="12"/>
        <w:numPr>
          <w:ilvl w:val="0"/>
          <w:numId w:val="3"/>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乙方经营的公司出现经营恶化、面临被查封、停业、行业整顿或被处置资产等情形；</w:t>
      </w:r>
    </w:p>
    <w:p>
      <w:pPr>
        <w:pStyle w:val="12"/>
        <w:numPr>
          <w:ilvl w:val="0"/>
          <w:numId w:val="3"/>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乙方在本合同项下的借款本息全部清偿前，未经丙方书面同意向第三人提供担保的（因本合同乙方的担保人要求乙方提供反担保，且反担保协议经甲方同意的情形除外）；</w:t>
      </w:r>
    </w:p>
    <w:p>
      <w:pPr>
        <w:pStyle w:val="12"/>
        <w:numPr>
          <w:ilvl w:val="0"/>
          <w:numId w:val="3"/>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乙方发生其他足以影响其偿还债务能力事件的。</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一旦发生上述任何一条违约事件，甲方有权采取以下任何一项或多项措施：</w:t>
      </w:r>
    </w:p>
    <w:p>
      <w:pPr>
        <w:pStyle w:val="12"/>
        <w:numPr>
          <w:ilvl w:val="0"/>
          <w:numId w:val="4"/>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乙方出现本合同第十九条约定的情形或违反本合同约定的，最终导致丙方解除本合同、提前收回全部借款本息时，除结清全部借款本金及利息（计算至结清日当天）外，乙方应另行向甲方支付借款金额的</w:t>
      </w:r>
      <w:ins w:id="22" w:author="eclipseeeeee" w:date="2013-10-31T17:02:00Z">
        <w:r>
          <w:rPr>
            <w:rFonts w:hint="eastAsia" w:ascii="仿宋" w:hAnsi="仿宋" w:eastAsia="仿宋"/>
            <w:sz w:val="24"/>
            <w:szCs w:val="24"/>
            <w:u w:val="single"/>
            <w:lang w:val="en-US" w:eastAsia="zh-CN"/>
          </w:rPr>
          <w:t>5%</w:t>
        </w:r>
      </w:ins>
      <w:del w:id="23" w:author="eclipseeeeee" w:date="2013-10-31T16:36:00Z">
        <w:r>
          <w:rPr>
            <w:rFonts w:ascii="仿宋" w:hAnsi="仿宋" w:eastAsia="仿宋"/>
            <w:sz w:val="24"/>
            <w:szCs w:val="24"/>
          </w:rPr>
          <w:delText>5%</w:delText>
        </w:r>
      </w:del>
      <w:r>
        <w:rPr>
          <w:rFonts w:hint="eastAsia" w:ascii="仿宋" w:hAnsi="仿宋" w:eastAsia="仿宋"/>
          <w:sz w:val="24"/>
          <w:szCs w:val="24"/>
        </w:rPr>
        <w:t>作为违约金，若违约金不足以偿付甲方、丙方因索赔而产生的各项费用时，甲方和丙方都有权继续向乙方索赔。</w:t>
      </w:r>
    </w:p>
    <w:p>
      <w:pPr>
        <w:pStyle w:val="12"/>
        <w:numPr>
          <w:ilvl w:val="0"/>
          <w:numId w:val="4"/>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乙方未按本合同约定按时、足额偿还借款本息的，自逾期之日起应向甲方每日按应还款金额的</w:t>
      </w:r>
      <w:r>
        <w:rPr>
          <w:rFonts w:ascii="仿宋" w:hAnsi="仿宋" w:eastAsia="仿宋"/>
          <w:sz w:val="24"/>
          <w:szCs w:val="24"/>
          <w:u w:val="single"/>
        </w:rPr>
        <w:t xml:space="preserve">    </w:t>
      </w:r>
      <w:ins w:id="24" w:author="eclipseeeeee" w:date="2013-10-31T17:09:00Z">
        <w:r>
          <w:rPr>
            <w:rFonts w:hint="eastAsia" w:ascii="仿宋" w:hAnsi="仿宋" w:eastAsia="仿宋"/>
            <w:sz w:val="24"/>
            <w:szCs w:val="24"/>
            <w:u w:val="single"/>
            <w:lang w:val="en-US" w:eastAsia="zh-CN"/>
          </w:rPr>
          <w:t xml:space="preserve">    </w:t>
        </w:r>
      </w:ins>
      <w:r>
        <w:rPr>
          <w:rFonts w:ascii="仿宋" w:hAnsi="仿宋" w:eastAsia="仿宋"/>
          <w:sz w:val="24"/>
          <w:szCs w:val="24"/>
          <w:u w:val="single"/>
        </w:rPr>
        <w:t xml:space="preserve">  </w:t>
      </w:r>
      <w:r>
        <w:rPr>
          <w:rFonts w:hint="eastAsia" w:ascii="仿宋" w:hAnsi="仿宋" w:eastAsia="仿宋"/>
          <w:sz w:val="24"/>
          <w:szCs w:val="24"/>
        </w:rPr>
        <w:t>支付滞纳金。</w:t>
      </w:r>
    </w:p>
    <w:p>
      <w:pPr>
        <w:pStyle w:val="12"/>
        <w:numPr>
          <w:ilvl w:val="0"/>
          <w:numId w:val="4"/>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在本合同项下的借款本息全部清偿前，乙方的联系方式、实际居住地、工作单位、资产、负债等情况发生变化，未在变更后三日内书面通知丙方的，上述行为每发生一次，乙方应向丙方支付</w:t>
      </w:r>
      <w:r>
        <w:rPr>
          <w:rFonts w:ascii="仿宋" w:hAnsi="仿宋" w:eastAsia="仿宋"/>
          <w:sz w:val="24"/>
          <w:szCs w:val="24"/>
        </w:rPr>
        <w:t>500</w:t>
      </w:r>
      <w:r>
        <w:rPr>
          <w:rFonts w:hint="eastAsia" w:ascii="仿宋" w:hAnsi="仿宋" w:eastAsia="仿宋"/>
          <w:sz w:val="24"/>
          <w:szCs w:val="24"/>
        </w:rPr>
        <w:t>元</w:t>
      </w:r>
      <w:r>
        <w:rPr>
          <w:rFonts w:ascii="仿宋" w:hAnsi="仿宋" w:eastAsia="仿宋"/>
          <w:sz w:val="24"/>
          <w:szCs w:val="24"/>
        </w:rPr>
        <w:t>/</w:t>
      </w:r>
      <w:r>
        <w:rPr>
          <w:rFonts w:hint="eastAsia" w:ascii="仿宋" w:hAnsi="仿宋" w:eastAsia="仿宋"/>
          <w:sz w:val="24"/>
          <w:szCs w:val="24"/>
        </w:rPr>
        <w:t>项（次）的违约金。</w:t>
      </w:r>
    </w:p>
    <w:p>
      <w:pPr>
        <w:pStyle w:val="12"/>
        <w:numPr>
          <w:ilvl w:val="0"/>
          <w:numId w:val="4"/>
        </w:numPr>
        <w:spacing w:afterLines="50" w:line="360" w:lineRule="auto"/>
        <w:ind w:firstLineChars="0"/>
        <w:jc w:val="left"/>
        <w:rPr>
          <w:rFonts w:ascii="仿宋" w:hAnsi="仿宋" w:eastAsia="仿宋"/>
          <w:sz w:val="24"/>
          <w:szCs w:val="24"/>
        </w:rPr>
      </w:pPr>
      <w:r>
        <w:rPr>
          <w:rFonts w:hint="eastAsia" w:ascii="仿宋" w:hAnsi="仿宋" w:eastAsia="仿宋"/>
          <w:sz w:val="24"/>
          <w:szCs w:val="24"/>
        </w:rPr>
        <w:t>在本合同履行期间，乙方拒不履行还款义务或无力清偿欠款，而最终导致甲方付诸法律的，除承担全部费用外，乙方还应向甲方支付借款额的</w:t>
      </w:r>
      <w:r>
        <w:rPr>
          <w:rFonts w:ascii="仿宋" w:hAnsi="仿宋" w:eastAsia="仿宋"/>
          <w:sz w:val="24"/>
          <w:szCs w:val="24"/>
        </w:rPr>
        <w:t>5%</w:t>
      </w:r>
      <w:r>
        <w:rPr>
          <w:rFonts w:hint="eastAsia" w:ascii="仿宋" w:hAnsi="仿宋" w:eastAsia="仿宋"/>
          <w:sz w:val="24"/>
          <w:szCs w:val="24"/>
        </w:rPr>
        <w:t>作为违约金。</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丙方有权根据本合同第十九条的约定行使甲方授权的相关权利，在本合同履行过程中，丙方仅履行代收、代转已经从乙方收到款项的责任，在乙方以及担保人不能如约履行还款义务时，丙方不承担向甲方支付、赔付、垫付任何款项等的责任。</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若甲方要求丙方向债务人追收欠款的，甲方需预付追债费用。</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本合同履行期间，乙方提前偿还借款的，应向丙方提出书面申请。乙方仍应当支付实际偿清借款之日前所产生的所有利息，不足一个月的仍按照一个月利息计算标准计算应支付的利息费用。</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本合同履行期间，如果乙方公司转让、变更等必须征得丙方的书面同意，否则，丙方有权要求乙方承担本合同项下的违约责任，丙方有权直接通知甲方及其他全部出借人解除与乙方的借款合同，提前收回全部借款本息，同时乙方向甲方及丙方各支付人民币</w:t>
      </w:r>
      <w:r>
        <w:rPr>
          <w:rFonts w:ascii="仿宋" w:hAnsi="仿宋" w:eastAsia="仿宋"/>
          <w:sz w:val="24"/>
          <w:szCs w:val="24"/>
        </w:rPr>
        <w:t>10000</w:t>
      </w:r>
      <w:r>
        <w:rPr>
          <w:rFonts w:hint="eastAsia" w:ascii="仿宋" w:hAnsi="仿宋" w:eastAsia="仿宋"/>
          <w:sz w:val="24"/>
          <w:szCs w:val="24"/>
        </w:rPr>
        <w:t>元的违约金。</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乙方同意丙方将借款金额的0</w:t>
      </w:r>
      <w:r>
        <w:rPr>
          <w:rFonts w:ascii="仿宋" w:hAnsi="仿宋" w:eastAsia="仿宋"/>
          <w:sz w:val="24"/>
          <w:szCs w:val="24"/>
        </w:rPr>
        <w:t>%</w:t>
      </w:r>
      <w:r>
        <w:rPr>
          <w:rFonts w:hint="eastAsia" w:ascii="仿宋" w:hAnsi="仿宋" w:eastAsia="仿宋"/>
          <w:sz w:val="24"/>
          <w:szCs w:val="24"/>
        </w:rPr>
        <w:t>冻结在乙方交易账户中作为履约保证金。乙方按时足额归还本息后，丙方将归还履约保证金。乙方不按时足额归还本金支付利息的，丙方不再归还履约保证金。</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乙方承诺如不能按时、足额还款付息，届时放弃抗辩权并愿意接受人民法院强制执行。</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本合同在履行过程中如发生纠纷，合同各方同意秉持自愿公平的原则进行协商解决，协商解决不成的，提交丙方所在地有管辖权的法院处理。</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本合同为电子合同，由丙方在电子平台发布，经甲乙双方以会员账号登录丙方电子平台进行确认（电子签署）即后生效，电子签署的日期，即是本合同成立和签订的时间，与纸质合同具同等法律效力。必要时，三方可打印本电子合同为纸质文件签字盖章，自己备查或者办理公证、银行事务等。本合同有效期直至乙方清偿全部借款本金、利息为止，如果发生违约金、赔偿金、维权费用，其有效期直至清偿违约金、赔偿金以及实现债权所产生的费用为止。</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本合同及甲乙双方的电子签署记录以电子数据形式保存于丙方服务器中。甲乙双方可登录丙方电子平台查阅或打印本合同。本合同各方同意：该电子数据，是解决本合同争议的有效证据。如果法院、仲裁委、政府机关为解决争议需要该电子数据的纸质文档，则以丙方打印并加盖丙方行政公章的纸质文档为有效证据。</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若因公证、法律诉讼等原因需要本合同纸质文本打印、复印件时，该打印、复印件上需加盖丙方合同专用行政公章方有效。</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本合同所载的“交易账户”为甲和乙方申请成为丙方会员后，在丙方电子平台设立开通的用于投资或借款及相关款项划转的账户，详细内容见甲、乙方各自与丙方签订的《会员协议》。</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本合同所载的“会员账号”为甲、乙双方成为丙方会员后丙方为其分配的会员代码同时也是其在丙方电子平台交易账户的账号，详见为甲、乙双方各自与丙方签订的《会员协议》。</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甲、乙双方各自与丙方签订的《会员协议》中涉及借款事宜的条款与本合同有冲突的，按《会员协议》的约定执行。</w:t>
      </w:r>
    </w:p>
    <w:p>
      <w:pPr>
        <w:pStyle w:val="12"/>
        <w:numPr>
          <w:ilvl w:val="0"/>
          <w:numId w:val="1"/>
        </w:numPr>
        <w:spacing w:afterLines="50" w:line="360" w:lineRule="auto"/>
        <w:ind w:left="0" w:firstLine="480"/>
        <w:jc w:val="left"/>
        <w:rPr>
          <w:rFonts w:ascii="仿宋" w:hAnsi="仿宋" w:eastAsia="仿宋"/>
          <w:sz w:val="24"/>
          <w:szCs w:val="24"/>
        </w:rPr>
      </w:pPr>
      <w:r>
        <w:rPr>
          <w:rFonts w:hint="eastAsia" w:ascii="仿宋" w:hAnsi="仿宋" w:eastAsia="仿宋"/>
          <w:sz w:val="24"/>
          <w:szCs w:val="24"/>
        </w:rPr>
        <w:t>陈述和保证：</w:t>
      </w:r>
    </w:p>
    <w:p>
      <w:pPr>
        <w:spacing w:afterLines="50" w:line="360" w:lineRule="auto"/>
        <w:ind w:firstLine="482" w:firstLineChars="200"/>
        <w:jc w:val="left"/>
        <w:rPr>
          <w:rFonts w:ascii="仿宋" w:hAnsi="仿宋" w:eastAsia="仿宋"/>
          <w:sz w:val="24"/>
          <w:szCs w:val="24"/>
        </w:rPr>
      </w:pPr>
      <w:r>
        <w:rPr>
          <w:rFonts w:hint="eastAsia" w:ascii="仿宋" w:hAnsi="仿宋" w:eastAsia="仿宋"/>
          <w:b/>
          <w:sz w:val="24"/>
          <w:szCs w:val="24"/>
        </w:rPr>
        <w:t>甲乙双方陈述：</w:t>
      </w:r>
      <w:r>
        <w:rPr>
          <w:rFonts w:hint="eastAsia" w:ascii="仿宋" w:hAnsi="仿宋" w:eastAsia="仿宋"/>
          <w:sz w:val="24"/>
          <w:szCs w:val="24"/>
        </w:rPr>
        <w:t>甲方通过丙方网站或电子平台以及丙方的当面或者电话、短信或者电子邮件等的资信、征信介绍，认识了乙方，已经与乙方形成特定的信任关系和伙伴关系，甲乙双方不是互相不认识的不特定关系；</w:t>
      </w:r>
    </w:p>
    <w:p>
      <w:pPr>
        <w:spacing w:afterLines="50" w:line="360" w:lineRule="auto"/>
        <w:ind w:firstLine="472" w:firstLineChars="196"/>
        <w:jc w:val="left"/>
        <w:rPr>
          <w:rFonts w:ascii="仿宋" w:hAnsi="仿宋" w:eastAsia="仿宋"/>
          <w:sz w:val="24"/>
          <w:szCs w:val="24"/>
        </w:rPr>
      </w:pPr>
      <w:r>
        <w:rPr>
          <w:rFonts w:hint="eastAsia" w:ascii="仿宋" w:hAnsi="仿宋" w:eastAsia="仿宋"/>
          <w:b/>
          <w:sz w:val="24"/>
          <w:szCs w:val="24"/>
        </w:rPr>
        <w:t>甲方陈述和保证：</w:t>
      </w:r>
      <w:r>
        <w:rPr>
          <w:rFonts w:hint="eastAsia" w:ascii="仿宋" w:hAnsi="仿宋" w:eastAsia="仿宋"/>
          <w:sz w:val="24"/>
          <w:szCs w:val="24"/>
        </w:rPr>
        <w:t>甲方委托丙方提供投资咨询服务而向丙方指定的账户存入资金，其来源合法，该存款不属于丙方吸收甲方存款，也不属于丙方集资，也不属于委托丙方贷款，甲方知晓丙方的服务性质是居间撮合、受托中介投资。</w:t>
      </w:r>
    </w:p>
    <w:p>
      <w:pPr>
        <w:spacing w:afterLines="50" w:line="360" w:lineRule="auto"/>
        <w:ind w:firstLine="482" w:firstLineChars="200"/>
        <w:jc w:val="left"/>
        <w:rPr>
          <w:rFonts w:ascii="仿宋" w:hAnsi="仿宋" w:eastAsia="仿宋"/>
          <w:sz w:val="24"/>
          <w:szCs w:val="24"/>
        </w:rPr>
      </w:pPr>
      <w:r>
        <w:rPr>
          <w:rFonts w:hint="eastAsia" w:ascii="仿宋" w:hAnsi="仿宋" w:eastAsia="仿宋"/>
          <w:b/>
          <w:sz w:val="24"/>
          <w:szCs w:val="24"/>
        </w:rPr>
        <w:t>乙方陈述和保证：</w:t>
      </w:r>
      <w:r>
        <w:rPr>
          <w:rFonts w:hint="eastAsia" w:ascii="仿宋" w:hAnsi="仿宋" w:eastAsia="仿宋"/>
          <w:sz w:val="24"/>
          <w:szCs w:val="24"/>
        </w:rPr>
        <w:t>乙方知晓丙方是受托于甲方的投资咨询服务机构，丙方的服务性质是咨询投融资项目。根据甲、乙双方委托丙方代甲、乙方划转借款，不属于丙方向乙方发放借款款项。乙方保证严格按照合同规定使用借款，如有违约，自愿及时自行承担全部违约责任和赔偿经济损失。</w:t>
      </w:r>
    </w:p>
    <w:p>
      <w:pPr>
        <w:spacing w:afterLines="50" w:line="360" w:lineRule="auto"/>
        <w:ind w:firstLine="482" w:firstLineChars="200"/>
        <w:jc w:val="left"/>
        <w:rPr>
          <w:rFonts w:hint="eastAsia" w:ascii="仿宋" w:hAnsi="仿宋" w:eastAsia="仿宋"/>
          <w:sz w:val="24"/>
          <w:szCs w:val="24"/>
        </w:rPr>
      </w:pPr>
      <w:r>
        <w:rPr>
          <w:rFonts w:hint="eastAsia" w:ascii="仿宋" w:hAnsi="仿宋" w:eastAsia="仿宋"/>
          <w:b/>
          <w:sz w:val="24"/>
          <w:szCs w:val="24"/>
        </w:rPr>
        <w:t>丙方陈述和保证：</w:t>
      </w:r>
      <w:r>
        <w:rPr>
          <w:rFonts w:hint="eastAsia" w:ascii="仿宋" w:hAnsi="仿宋" w:eastAsia="仿宋"/>
          <w:sz w:val="24"/>
          <w:szCs w:val="24"/>
        </w:rPr>
        <w:t>丙方拒绝向甲乙双方提供吸收存款获利、集资获利、高利贷、洗钱、非法套现的服务、便利、信息或者渠道。丙方的服务性质，是受甲、乙双方委托，依照现行国家政策法律法规提供投融资咨询服务。</w:t>
      </w:r>
    </w:p>
    <w:p>
      <w:pPr>
        <w:spacing w:afterLines="50" w:line="360" w:lineRule="auto"/>
        <w:ind w:firstLine="482" w:firstLineChars="200"/>
        <w:jc w:val="left"/>
        <w:rPr>
          <w:del w:id="25" w:author="eclipseeeeee" w:date="2013-11-08T11:17:00Z"/>
          <w:rFonts w:hint="eastAsia" w:ascii="仿宋" w:hAnsi="仿宋" w:eastAsia="仿宋"/>
          <w:sz w:val="24"/>
          <w:szCs w:val="24"/>
        </w:rPr>
      </w:pPr>
      <w:r>
        <w:rPr>
          <w:rFonts w:hint="eastAsia" w:ascii="仿宋" w:hAnsi="仿宋" w:eastAsia="仿宋"/>
          <w:b/>
          <w:sz w:val="24"/>
          <w:szCs w:val="24"/>
        </w:rPr>
        <w:t>第三十四条</w:t>
      </w:r>
      <w:r>
        <w:rPr>
          <w:rFonts w:ascii="仿宋" w:hAnsi="仿宋" w:eastAsia="仿宋"/>
          <w:b/>
          <w:sz w:val="24"/>
          <w:szCs w:val="24"/>
        </w:rPr>
        <w:t xml:space="preserve"> </w:t>
      </w:r>
      <w:r>
        <w:rPr>
          <w:rFonts w:hint="eastAsia" w:ascii="仿宋" w:hAnsi="仿宋" w:eastAsia="仿宋"/>
          <w:sz w:val="24"/>
          <w:szCs w:val="24"/>
        </w:rPr>
        <w:t>本合同自签署之日起生效。合同的附件与本合同具有相同的法律效力。</w:t>
      </w:r>
    </w:p>
    <w:p>
      <w:pPr>
        <w:spacing w:afterLines="50" w:line="360" w:lineRule="auto"/>
        <w:ind w:firstLine="482" w:firstLineChars="200"/>
        <w:jc w:val="left"/>
        <w:rPr>
          <w:del w:id="27" w:author="eclipseeeeee" w:date="2013-11-08T11:17:00Z"/>
          <w:rFonts w:ascii="仿宋_GB2312" w:hAnsi="微软雅黑" w:eastAsia="仿宋_GB2312"/>
          <w:sz w:val="24"/>
          <w:szCs w:val="24"/>
        </w:rPr>
        <w:pPrChange w:id="26" w:author="eclipseeeeee" w:date="2013-10-31T17:03:00Z">
          <w:pPr>
            <w:spacing w:line="360" w:lineRule="auto"/>
            <w:ind w:firstLine="480" w:firstLineChars="200"/>
            <w:jc w:val="left"/>
          </w:pPr>
        </w:pPrChange>
      </w:pPr>
    </w:p>
    <w:p>
      <w:pPr>
        <w:spacing w:afterLines="50" w:line="360" w:lineRule="auto"/>
        <w:ind w:firstLine="482" w:firstLineChars="200"/>
        <w:jc w:val="left"/>
        <w:sectPr>
          <w:pgSz w:w="11906" w:h="16838"/>
          <w:pgMar w:top="1440" w:right="1800" w:bottom="1440" w:left="1800" w:header="851" w:footer="992" w:gutter="0"/>
          <w:cols w:space="720" w:num="1"/>
          <w:docGrid w:type="lines" w:linePitch="312"/>
        </w:sectPr>
        <w:pPrChange w:id="28" w:author="eclipseeeeee" w:date="2013-10-31T17:03:00Z">
          <w:pPr>
            <w:spacing w:line="360" w:lineRule="auto"/>
            <w:jc w:val="center"/>
          </w:pPr>
        </w:pPrChange>
      </w:pPr>
      <w:del w:id="29" w:author="eclipseeeeee" w:date="2013-11-08T11:17:00Z">
        <w:r>
          <w:rPr>
            <w:rFonts w:hint="eastAsia" w:ascii="仿宋_GB2312" w:hAnsi="微软雅黑" w:eastAsia="仿宋_GB2312"/>
            <w:sz w:val="24"/>
            <w:szCs w:val="24"/>
          </w:rPr>
          <w:delText>………………以下无正文……………</w:delText>
        </w:r>
      </w:del>
    </w:p>
    <w:p>
      <w:pPr>
        <w:spacing w:afterLines="50" w:line="360" w:lineRule="auto"/>
        <w:ind w:firstLine="482" w:firstLineChars="200"/>
        <w:jc w:val="left"/>
        <w:rPr>
          <w:del w:id="31" w:author="eclipseeeeee" w:date="2013-11-08T14:46:00Z"/>
          <w:rFonts w:ascii="仿宋" w:hAnsi="仿宋" w:eastAsia="仿宋"/>
          <w:b/>
          <w:sz w:val="24"/>
          <w:szCs w:val="24"/>
        </w:rPr>
        <w:pPrChange w:id="30" w:author="eclipseeeeee" w:date="2013-11-08T14:45:00Z">
          <w:pPr>
            <w:spacing w:line="360" w:lineRule="auto"/>
            <w:jc w:val="left"/>
          </w:pPr>
        </w:pPrChange>
      </w:pPr>
    </w:p>
    <w:p>
      <w:pPr>
        <w:spacing w:afterLines="50" w:line="360" w:lineRule="auto"/>
        <w:ind w:firstLine="482" w:firstLineChars="200"/>
        <w:jc w:val="left"/>
        <w:rPr>
          <w:del w:id="33" w:author="eclipseeeeee" w:date="2013-11-08T14:46:00Z"/>
          <w:rFonts w:ascii="仿宋" w:hAnsi="仿宋" w:eastAsia="仿宋"/>
          <w:b/>
          <w:sz w:val="24"/>
          <w:szCs w:val="24"/>
        </w:rPr>
        <w:pPrChange w:id="32" w:author="eclipseeeeee" w:date="2013-10-31T17:03:00Z">
          <w:pPr>
            <w:spacing w:line="360" w:lineRule="auto"/>
            <w:jc w:val="left"/>
          </w:pPr>
        </w:pPrChange>
      </w:pPr>
    </w:p>
    <w:p>
      <w:pPr>
        <w:spacing w:afterLines="50" w:line="360" w:lineRule="auto"/>
        <w:ind w:firstLine="482" w:firstLineChars="200"/>
        <w:jc w:val="left"/>
        <w:rPr>
          <w:del w:id="35" w:author="eclipseeeeee" w:date="2013-11-08T14:46:00Z"/>
          <w:rFonts w:ascii="仿宋" w:hAnsi="仿宋" w:eastAsia="仿宋"/>
          <w:b/>
          <w:sz w:val="24"/>
          <w:szCs w:val="24"/>
        </w:rPr>
        <w:pPrChange w:id="34" w:author="eclipseeeeee" w:date="2013-10-31T17:03:00Z">
          <w:pPr>
            <w:spacing w:line="360" w:lineRule="auto"/>
            <w:jc w:val="left"/>
          </w:pPr>
        </w:pPrChange>
      </w:pPr>
    </w:p>
    <w:p>
      <w:pPr>
        <w:spacing w:afterLines="50" w:line="360" w:lineRule="auto"/>
        <w:ind w:firstLine="482" w:firstLineChars="200"/>
        <w:jc w:val="left"/>
        <w:rPr>
          <w:del w:id="37" w:author="eclipseeeeee" w:date="2013-11-08T14:46:00Z"/>
          <w:rFonts w:ascii="仿宋" w:hAnsi="仿宋" w:eastAsia="仿宋"/>
          <w:b/>
          <w:sz w:val="24"/>
          <w:szCs w:val="24"/>
        </w:rPr>
        <w:pPrChange w:id="36" w:author="eclipseeeeee" w:date="2013-10-31T17:03:00Z">
          <w:pPr>
            <w:spacing w:line="360" w:lineRule="auto"/>
            <w:jc w:val="left"/>
          </w:pPr>
        </w:pPrChange>
      </w:pPr>
    </w:p>
    <w:p>
      <w:pPr>
        <w:spacing w:afterLines="50" w:line="360" w:lineRule="auto"/>
        <w:ind w:firstLine="482" w:firstLineChars="200"/>
        <w:jc w:val="left"/>
        <w:rPr>
          <w:del w:id="39" w:author="eclipseeeeee" w:date="2013-11-08T14:46:00Z"/>
          <w:rFonts w:ascii="仿宋" w:hAnsi="仿宋" w:eastAsia="仿宋"/>
          <w:b/>
          <w:sz w:val="24"/>
          <w:szCs w:val="24"/>
        </w:rPr>
        <w:pPrChange w:id="38" w:author="eclipseeeeee" w:date="2013-10-31T17:03:00Z">
          <w:pPr>
            <w:spacing w:line="360" w:lineRule="auto"/>
            <w:jc w:val="left"/>
          </w:pPr>
        </w:pPrChange>
      </w:pPr>
    </w:p>
    <w:p>
      <w:pPr>
        <w:spacing w:afterLines="50" w:line="360" w:lineRule="auto"/>
        <w:ind w:firstLine="482" w:firstLineChars="200"/>
        <w:jc w:val="left"/>
        <w:rPr>
          <w:del w:id="41" w:author="eclipseeeeee" w:date="2013-11-08T14:46:00Z"/>
          <w:rFonts w:ascii="仿宋" w:hAnsi="仿宋" w:eastAsia="仿宋"/>
          <w:b/>
          <w:sz w:val="24"/>
          <w:szCs w:val="24"/>
        </w:rPr>
        <w:pPrChange w:id="40" w:author="eclipseeeeee" w:date="2013-10-31T17:03:00Z">
          <w:pPr>
            <w:spacing w:line="360" w:lineRule="auto"/>
            <w:jc w:val="left"/>
          </w:pPr>
        </w:pPrChange>
      </w:pPr>
    </w:p>
    <w:p>
      <w:pPr>
        <w:spacing w:afterLines="50" w:line="360" w:lineRule="auto"/>
        <w:ind w:firstLine="482" w:firstLineChars="200"/>
        <w:jc w:val="left"/>
        <w:rPr>
          <w:del w:id="43" w:author="eclipseeeeee" w:date="2013-11-08T14:46:00Z"/>
          <w:rFonts w:ascii="仿宋" w:hAnsi="仿宋" w:eastAsia="仿宋"/>
          <w:b/>
          <w:sz w:val="24"/>
          <w:szCs w:val="24"/>
        </w:rPr>
        <w:pPrChange w:id="42" w:author="eclipseeeeee" w:date="2013-10-31T17:03:00Z">
          <w:pPr>
            <w:spacing w:line="360" w:lineRule="auto"/>
            <w:jc w:val="left"/>
          </w:pPr>
        </w:pPrChange>
      </w:pPr>
    </w:p>
    <w:p>
      <w:pPr>
        <w:spacing w:afterLines="50" w:line="360" w:lineRule="auto"/>
        <w:ind w:firstLine="482" w:firstLineChars="200"/>
        <w:jc w:val="left"/>
        <w:rPr>
          <w:del w:id="45" w:author="eclipseeeeee" w:date="2013-11-08T14:46:00Z"/>
          <w:rFonts w:ascii="仿宋" w:hAnsi="仿宋" w:eastAsia="仿宋"/>
          <w:b/>
          <w:sz w:val="24"/>
          <w:szCs w:val="24"/>
        </w:rPr>
        <w:pPrChange w:id="44" w:author="eclipseeeeee" w:date="2013-10-31T17:03:00Z">
          <w:pPr>
            <w:spacing w:line="360" w:lineRule="auto"/>
            <w:jc w:val="left"/>
          </w:pPr>
        </w:pPrChange>
      </w:pPr>
    </w:p>
    <w:p>
      <w:pPr>
        <w:spacing w:afterLines="50" w:line="360" w:lineRule="auto"/>
        <w:ind w:firstLine="482" w:firstLineChars="200"/>
        <w:jc w:val="left"/>
        <w:sectPr>
          <w:type w:val="continuous"/>
          <w:pgSz w:w="11906" w:h="16838"/>
          <w:pgMar w:top="1440" w:right="1800" w:bottom="1440" w:left="1800" w:header="851" w:footer="992" w:gutter="0"/>
          <w:cols w:space="720" w:num="1"/>
          <w:docGrid w:type="lines" w:linePitch="312"/>
        </w:sectPr>
        <w:pPrChange w:id="46" w:author="eclipseeeeee" w:date="2013-10-31T17:03:00Z">
          <w:pPr>
            <w:spacing w:line="360" w:lineRule="auto"/>
            <w:jc w:val="center"/>
          </w:pPr>
        </w:pPrChange>
      </w:pPr>
      <w:del w:id="47" w:author="eclipseeeeee" w:date="2013-11-08T14:46:00Z">
        <w:r>
          <w:rPr>
            <w:rFonts w:hint="eastAsia" w:ascii="仿宋_GB2312" w:hAnsi="微软雅黑" w:eastAsia="仿宋_GB2312"/>
            <w:sz w:val="24"/>
            <w:szCs w:val="24"/>
          </w:rPr>
          <w:delText>………………以上无正文……………</w:delText>
        </w:r>
      </w:del>
    </w:p>
    <w:p>
      <w:pPr>
        <w:spacing w:afterLines="50" w:line="360" w:lineRule="auto"/>
        <w:ind w:firstLine="482" w:firstLineChars="200"/>
        <w:jc w:val="left"/>
        <w:rPr>
          <w:rFonts w:ascii="仿宋" w:hAnsi="仿宋" w:eastAsia="仿宋"/>
          <w:b/>
          <w:sz w:val="24"/>
          <w:szCs w:val="24"/>
        </w:rPr>
        <w:pPrChange w:id="48" w:author="eclipseeeeee" w:date="2013-11-08T14:46:00Z">
          <w:pPr>
            <w:spacing w:line="360" w:lineRule="auto"/>
            <w:jc w:val="left"/>
          </w:pPr>
        </w:pPrChange>
      </w:pPr>
    </w:p>
    <w:p>
      <w:pPr>
        <w:spacing w:afterLines="50" w:line="360" w:lineRule="auto"/>
        <w:jc w:val="left"/>
        <w:rPr>
          <w:rFonts w:ascii="仿宋" w:hAnsi="仿宋" w:eastAsia="仿宋"/>
          <w:b/>
          <w:sz w:val="24"/>
          <w:szCs w:val="24"/>
        </w:rPr>
      </w:pPr>
      <w:r>
        <w:rPr>
          <w:rFonts w:hint="eastAsia" w:ascii="仿宋" w:hAnsi="仿宋" w:eastAsia="仿宋"/>
          <w:b/>
          <w:sz w:val="24"/>
          <w:szCs w:val="24"/>
        </w:rPr>
        <w:t>甲方会员编号：</w:t>
      </w:r>
    </w:p>
    <w:p>
      <w:pPr>
        <w:spacing w:afterLines="50" w:line="360" w:lineRule="auto"/>
        <w:jc w:val="left"/>
        <w:rPr>
          <w:rFonts w:ascii="仿宋" w:hAnsi="仿宋" w:eastAsia="仿宋"/>
          <w:b/>
          <w:sz w:val="24"/>
          <w:szCs w:val="24"/>
        </w:rPr>
      </w:pPr>
      <w:r>
        <w:rPr>
          <w:rFonts w:hint="eastAsia" w:ascii="仿宋" w:hAnsi="仿宋" w:eastAsia="仿宋"/>
          <w:b/>
          <w:sz w:val="24"/>
          <w:szCs w:val="24"/>
        </w:rPr>
        <w:t>甲方身份证号：</w:t>
      </w:r>
      <w:r>
        <w:rPr>
          <w:rFonts w:ascii="仿宋" w:hAnsi="仿宋" w:eastAsia="仿宋"/>
          <w:b/>
          <w:sz w:val="24"/>
          <w:szCs w:val="24"/>
        </w:rPr>
        <w:t xml:space="preserve"> </w:t>
      </w:r>
    </w:p>
    <w:p>
      <w:pPr>
        <w:spacing w:afterLines="50" w:line="360" w:lineRule="auto"/>
        <w:jc w:val="left"/>
        <w:rPr>
          <w:rFonts w:ascii="仿宋" w:hAnsi="仿宋" w:eastAsia="仿宋"/>
          <w:b/>
          <w:sz w:val="24"/>
          <w:szCs w:val="24"/>
        </w:rPr>
      </w:pPr>
      <w:r>
        <w:rPr>
          <w:rFonts w:hint="eastAsia" w:ascii="仿宋" w:hAnsi="仿宋" w:eastAsia="仿宋"/>
          <w:b/>
          <w:sz w:val="24"/>
          <w:szCs w:val="24"/>
        </w:rPr>
        <w:t>签署时间：</w:t>
      </w:r>
    </w:p>
    <w:p>
      <w:pPr>
        <w:spacing w:afterLines="50" w:line="360" w:lineRule="auto"/>
        <w:jc w:val="left"/>
        <w:rPr>
          <w:rFonts w:ascii="仿宋" w:hAnsi="仿宋" w:eastAsia="仿宋"/>
          <w:b/>
          <w:sz w:val="24"/>
          <w:szCs w:val="24"/>
        </w:rPr>
      </w:pPr>
    </w:p>
    <w:p>
      <w:pPr>
        <w:spacing w:afterLines="50" w:line="360" w:lineRule="auto"/>
        <w:jc w:val="left"/>
        <w:rPr>
          <w:rFonts w:ascii="仿宋" w:hAnsi="仿宋" w:eastAsia="仿宋"/>
          <w:b/>
          <w:sz w:val="24"/>
          <w:szCs w:val="24"/>
        </w:rPr>
      </w:pPr>
      <w:r>
        <w:rPr>
          <w:rFonts w:hint="eastAsia" w:ascii="仿宋" w:hAnsi="仿宋" w:eastAsia="仿宋"/>
          <w:b/>
          <w:sz w:val="24"/>
          <w:szCs w:val="24"/>
        </w:rPr>
        <w:t>乙方会员编号：</w:t>
      </w:r>
    </w:p>
    <w:p>
      <w:pPr>
        <w:spacing w:afterLines="50" w:line="360" w:lineRule="auto"/>
        <w:jc w:val="left"/>
        <w:rPr>
          <w:rFonts w:ascii="仿宋" w:hAnsi="仿宋" w:eastAsia="仿宋"/>
          <w:b/>
          <w:sz w:val="24"/>
          <w:szCs w:val="24"/>
        </w:rPr>
      </w:pPr>
      <w:r>
        <w:rPr>
          <w:rFonts w:hint="eastAsia" w:ascii="仿宋" w:hAnsi="仿宋" w:eastAsia="仿宋"/>
          <w:b/>
          <w:sz w:val="24"/>
          <w:szCs w:val="24"/>
        </w:rPr>
        <w:t>乙方营业执照号码：</w:t>
      </w:r>
    </w:p>
    <w:p>
      <w:pPr>
        <w:spacing w:afterLines="50" w:line="360" w:lineRule="auto"/>
        <w:jc w:val="left"/>
        <w:rPr>
          <w:del w:id="49" w:author="eclipseeeeee" w:date="2013-11-08T11:15:00Z"/>
          <w:rFonts w:ascii="仿宋" w:hAnsi="仿宋" w:eastAsia="仿宋"/>
          <w:b/>
          <w:sz w:val="24"/>
          <w:szCs w:val="24"/>
        </w:rPr>
      </w:pPr>
      <w:r>
        <w:rPr>
          <w:rFonts w:hint="eastAsia" w:ascii="仿宋" w:hAnsi="仿宋" w:eastAsia="仿宋"/>
          <w:b/>
          <w:sz w:val="24"/>
          <w:szCs w:val="24"/>
        </w:rPr>
        <w:t>乙方组织机构代码：</w:t>
      </w:r>
    </w:p>
    <w:p>
      <w:pPr>
        <w:spacing w:afterLines="50" w:line="360" w:lineRule="auto"/>
        <w:jc w:val="left"/>
        <w:rPr>
          <w:rFonts w:ascii="仿宋" w:hAnsi="仿宋" w:eastAsia="仿宋"/>
          <w:b/>
          <w:sz w:val="24"/>
          <w:szCs w:val="24"/>
        </w:rPr>
      </w:pPr>
      <w:del w:id="50" w:author="eclipseeeeee" w:date="2013-11-08T11:15:00Z">
        <w:r>
          <w:rPr>
            <w:rFonts w:hint="eastAsia" w:ascii="仿宋" w:hAnsi="仿宋" w:eastAsia="仿宋"/>
            <w:b/>
            <w:sz w:val="24"/>
            <w:szCs w:val="24"/>
          </w:rPr>
          <w:delText>乙方身份证号：</w:delText>
        </w:r>
      </w:del>
    </w:p>
    <w:p>
      <w:pPr>
        <w:spacing w:afterLines="50" w:line="360" w:lineRule="auto"/>
        <w:jc w:val="left"/>
        <w:rPr>
          <w:rFonts w:ascii="仿宋" w:hAnsi="仿宋" w:eastAsia="仿宋"/>
          <w:b/>
          <w:sz w:val="24"/>
          <w:szCs w:val="24"/>
        </w:rPr>
      </w:pPr>
      <w:r>
        <w:rPr>
          <w:rFonts w:hint="eastAsia" w:ascii="仿宋" w:hAnsi="仿宋" w:eastAsia="仿宋"/>
          <w:b/>
          <w:sz w:val="24"/>
          <w:szCs w:val="24"/>
        </w:rPr>
        <w:t>签署时间：</w:t>
      </w:r>
    </w:p>
    <w:p>
      <w:pPr>
        <w:spacing w:afterLines="50" w:line="360" w:lineRule="auto"/>
        <w:jc w:val="left"/>
        <w:rPr>
          <w:rFonts w:ascii="仿宋" w:hAnsi="仿宋" w:eastAsia="仿宋"/>
          <w:b/>
          <w:sz w:val="24"/>
          <w:szCs w:val="24"/>
        </w:rPr>
      </w:pPr>
    </w:p>
    <w:p>
      <w:pPr>
        <w:spacing w:afterLines="50" w:line="360" w:lineRule="auto"/>
        <w:jc w:val="left"/>
        <w:rPr>
          <w:rFonts w:ascii="仿宋" w:hAnsi="仿宋" w:eastAsia="仿宋"/>
          <w:b/>
          <w:sz w:val="24"/>
          <w:szCs w:val="24"/>
        </w:rPr>
      </w:pPr>
      <w:r>
        <w:rPr>
          <w:rFonts w:hint="eastAsia" w:ascii="仿宋" w:hAnsi="仿宋" w:eastAsia="仿宋"/>
          <w:b/>
          <w:sz w:val="24"/>
          <w:szCs w:val="24"/>
        </w:rPr>
        <w:t>丙方：昆明小微企业金融交易服务有限公司</w:t>
      </w:r>
    </w:p>
    <w:p>
      <w:pPr>
        <w:spacing w:afterLines="50" w:line="360" w:lineRule="auto"/>
        <w:jc w:val="left"/>
        <w:rPr>
          <w:rFonts w:ascii="仿宋" w:hAnsi="仿宋" w:eastAsia="仿宋"/>
          <w:b/>
          <w:sz w:val="24"/>
          <w:szCs w:val="24"/>
        </w:rPr>
      </w:pPr>
      <w:r>
        <w:rPr>
          <w:rFonts w:hint="eastAsia" w:ascii="仿宋" w:hAnsi="仿宋" w:eastAsia="仿宋"/>
          <w:b/>
          <w:sz w:val="24"/>
          <w:szCs w:val="24"/>
        </w:rPr>
        <w:t>法定代表人：</w:t>
      </w:r>
    </w:p>
    <w:p>
      <w:pPr>
        <w:spacing w:afterLines="50" w:line="360" w:lineRule="auto"/>
        <w:ind w:right="964"/>
        <w:jc w:val="left"/>
        <w:rPr>
          <w:rFonts w:ascii="仿宋" w:hAnsi="仿宋" w:eastAsia="仿宋"/>
          <w:b/>
          <w:sz w:val="24"/>
          <w:szCs w:val="24"/>
        </w:rPr>
      </w:pPr>
      <w:r>
        <w:rPr>
          <w:rFonts w:hint="eastAsia" w:ascii="仿宋" w:hAnsi="仿宋" w:eastAsia="仿宋"/>
          <w:b/>
          <w:sz w:val="24"/>
          <w:szCs w:val="24"/>
        </w:rPr>
        <w:t>电子合同发布时间：</w:t>
      </w:r>
    </w:p>
    <w:sectPr>
      <w:type w:val="continuous"/>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w:panose1 w:val="020F0502020204030204"/>
    <w:charset w:val="00"/>
    <w:family w:val="auto"/>
    <w:pitch w:val="default"/>
    <w:sig w:usb0="E00002FF" w:usb1="4000ACFF" w:usb2="00000001" w:usb3="00000000" w:csb0="2000019F" w:csb1="00000000"/>
  </w:font>
  <w:font w:name="Lucida Sans Unicode">
    <w:altName w:val="Segoe UI Light"/>
    <w:panose1 w:val="020B0602030504020204"/>
    <w:charset w:val="00"/>
    <w:family w:val="auto"/>
    <w:pitch w:val="default"/>
    <w:sig w:usb0="80000AFF" w:usb1="0000396B" w:usb2="00000000" w:usb3="00000000" w:csb0="000000BF" w:csb1="00000000"/>
  </w:font>
  <w:font w:name="仿宋_GB2312">
    <w:altName w:val="仿宋"/>
    <w:panose1 w:val="00000000000000000000"/>
    <w:charset w:val="86"/>
    <w:family w:val="auto"/>
    <w:pitch w:val="default"/>
    <w:sig w:usb0="00000000"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Segoe UI Light">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
    <w:nsid w:val="0000000B"/>
    <w:multiLevelType w:val="multilevel"/>
    <w:tmpl w:val="0000000B"/>
    <w:lvl w:ilvl="0" w:tentative="1">
      <w:start w:val="1"/>
      <w:numFmt w:val="japaneseCounting"/>
      <w:lvlText w:val="第%1条"/>
      <w:lvlJc w:val="left"/>
      <w:pPr>
        <w:ind w:left="1200" w:hanging="720"/>
      </w:pPr>
      <w:rPr>
        <w:rFonts w:hint="default" w:ascii="仿宋" w:hAnsi="仿宋" w:eastAsia="仿宋" w:cs="Times New Roman"/>
        <w:b/>
      </w:rPr>
    </w:lvl>
    <w:lvl w:ilvl="1" w:tentative="1">
      <w:start w:val="1"/>
      <w:numFmt w:val="decimal"/>
      <w:lvlText w:val="%2."/>
      <w:lvlJc w:val="left"/>
      <w:pPr>
        <w:ind w:left="1260" w:hanging="360"/>
      </w:pPr>
      <w:rPr>
        <w:rFonts w:hint="default"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8">
    <w:nsid w:val="00000008"/>
    <w:multiLevelType w:val="multilevel"/>
    <w:tmpl w:val="00000008"/>
    <w:lvl w:ilvl="0" w:tentative="1">
      <w:start w:val="1"/>
      <w:numFmt w:val="japaneseCounting"/>
      <w:lvlText w:val="%1、"/>
      <w:lvlJc w:val="left"/>
      <w:pPr>
        <w:ind w:left="960" w:hanging="480"/>
      </w:pPr>
      <w:rPr>
        <w:rFonts w:hint="default"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10">
    <w:nsid w:val="0000000A"/>
    <w:multiLevelType w:val="multilevel"/>
    <w:tmpl w:val="0000000A"/>
    <w:lvl w:ilvl="0" w:tentative="1">
      <w:start w:val="1"/>
      <w:numFmt w:val="japaneseCounting"/>
      <w:lvlText w:val="%1、"/>
      <w:lvlJc w:val="left"/>
      <w:pPr>
        <w:ind w:left="960" w:hanging="480"/>
      </w:pPr>
      <w:rPr>
        <w:rFonts w:ascii="仿宋" w:hAnsi="仿宋" w:eastAsia="仿宋"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14">
    <w:nsid w:val="0000000E"/>
    <w:multiLevelType w:val="multilevel"/>
    <w:tmpl w:val="0000000E"/>
    <w:lvl w:ilvl="0" w:tentative="1">
      <w:start w:val="1"/>
      <w:numFmt w:val="japaneseCounting"/>
      <w:lvlText w:val="%1、"/>
      <w:lvlJc w:val="left"/>
      <w:pPr>
        <w:ind w:left="960" w:hanging="480"/>
      </w:pPr>
      <w:rPr>
        <w:rFonts w:hint="default"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num w:numId="1">
    <w:abstractNumId w:val="11"/>
  </w:num>
  <w:num w:numId="2">
    <w:abstractNumId w:val="10"/>
  </w:num>
  <w:num w:numId="3">
    <w:abstractNumId w:val="14"/>
  </w:num>
  <w:num w:numId="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tyle>
  <w:style w:type="character" w:customStyle="1" w:styleId="2">
    <w:name w:val="批注主题 Char"/>
    <w:link w:val="3"/>
    <w:semiHidden/>
    <w:rPr>
      <w:b/>
    </w:rPr>
  </w:style>
  <w:style w:type="paragraph" w:customStyle="1" w:styleId="3">
    <w:name w:val="Comment Subject1"/>
    <w:basedOn w:val="4"/>
    <w:next w:val="4"/>
    <w:link w:val="2"/>
    <w:rPr>
      <w:b/>
    </w:rPr>
  </w:style>
  <w:style w:type="paragraph" w:styleId="4">
    <w:name w:val="annotation text"/>
    <w:basedOn w:val="1"/>
    <w:link w:val="5"/>
    <w:pPr>
      <w:jc w:val="left"/>
    </w:pPr>
    <w:rPr>
      <w:rFonts w:cs="Times New Roman"/>
    </w:rPr>
  </w:style>
  <w:style w:type="character" w:customStyle="1" w:styleId="5">
    <w:name w:val="批注文字 Char"/>
    <w:basedOn w:val="6"/>
    <w:link w:val="4"/>
    <w:semiHidden/>
    <w:rPr>
      <w:rFonts w:cs="Times New Roman"/>
    </w:rPr>
  </w:style>
  <w:style w:type="paragraph" w:styleId="7">
    <w:name w:val="footer"/>
    <w:basedOn w:val="1"/>
    <w:link w:val="8"/>
    <w:pPr>
      <w:tabs>
        <w:tab w:val="center" w:pos="4153"/>
        <w:tab w:val="right" w:pos="8306"/>
      </w:tabs>
      <w:snapToGrid w:val="0"/>
      <w:jc w:val="left"/>
    </w:pPr>
    <w:rPr>
      <w:sz w:val="18"/>
    </w:rPr>
  </w:style>
  <w:style w:type="character" w:customStyle="1" w:styleId="8">
    <w:name w:val="页脚 Char"/>
    <w:link w:val="7"/>
    <w:semiHidden/>
    <w:rPr>
      <w:sz w:val="18"/>
    </w:rPr>
  </w:style>
  <w:style w:type="paragraph" w:styleId="9">
    <w:name w:val="header"/>
    <w:basedOn w:val="1"/>
    <w:link w:val="10"/>
    <w:pPr>
      <w:pBdr>
        <w:bottom w:val="single" w:color="auto" w:sz="6" w:space="1"/>
      </w:pBdr>
      <w:tabs>
        <w:tab w:val="center" w:pos="4153"/>
        <w:tab w:val="right" w:pos="8306"/>
      </w:tabs>
      <w:snapToGrid w:val="0"/>
      <w:jc w:val="center"/>
    </w:pPr>
    <w:rPr>
      <w:sz w:val="18"/>
    </w:rPr>
  </w:style>
  <w:style w:type="character" w:customStyle="1" w:styleId="10">
    <w:name w:val="页眉 Char"/>
    <w:link w:val="9"/>
    <w:semiHidden/>
    <w:rPr>
      <w:sz w:val="18"/>
    </w:rPr>
  </w:style>
  <w:style w:type="paragraph" w:customStyle="1" w:styleId="11">
    <w:name w:val="批注框文本 Char Char"/>
    <w:basedOn w:val="1"/>
    <w:link w:val="15"/>
    <w:rPr>
      <w:sz w:val="18"/>
    </w:rPr>
  </w:style>
  <w:style w:type="paragraph" w:customStyle="1" w:styleId="12">
    <w:name w:val="List Paragraph1"/>
    <w:basedOn w:val="1"/>
    <w:pPr>
      <w:ind w:firstLine="420" w:firstLineChars="200"/>
    </w:pPr>
  </w:style>
  <w:style w:type="paragraph" w:customStyle="1" w:styleId="13">
    <w:name w:val="annotation subject"/>
    <w:basedOn w:val="4"/>
    <w:next w:val="4"/>
    <w:link w:val="22"/>
    <w:rPr>
      <w:rFonts w:ascii="Calibri" w:hAnsi="Calibri"/>
      <w:b/>
      <w:bCs/>
      <w:kern w:val="2"/>
      <w:sz w:val="21"/>
      <w:szCs w:val="22"/>
    </w:rPr>
  </w:style>
  <w:style w:type="paragraph" w:customStyle="1" w:styleId="14">
    <w:name w:val="Revision"/>
    <w:rPr>
      <w:rFonts w:ascii="Calibri" w:hAnsi="Calibri"/>
      <w:kern w:val="2"/>
      <w:sz w:val="21"/>
      <w:szCs w:val="22"/>
    </w:rPr>
  </w:style>
  <w:style w:type="character" w:customStyle="1" w:styleId="15">
    <w:name w:val="批注框文本 Char Char Char Char"/>
    <w:link w:val="11"/>
    <w:semiHidden/>
    <w:rPr>
      <w:sz w:val="18"/>
    </w:rPr>
  </w:style>
  <w:style w:type="character" w:customStyle="1" w:styleId="16">
    <w:name w:val="Comment Reference1"/>
    <w:rPr>
      <w:sz w:val="21"/>
    </w:rPr>
  </w:style>
  <w:style w:type="character" w:customStyle="1" w:styleId="17">
    <w:name w:val="Header Char1"/>
    <w:basedOn w:val="6"/>
    <w:link w:val="9"/>
    <w:semiHidden/>
    <w:rPr>
      <w:rFonts w:ascii="Calibri" w:hAnsi="Calibri"/>
      <w:sz w:val="18"/>
      <w:szCs w:val="18"/>
    </w:rPr>
  </w:style>
  <w:style w:type="character" w:customStyle="1" w:styleId="18">
    <w:name w:val="Comment Text Char1"/>
    <w:basedOn w:val="6"/>
    <w:link w:val="4"/>
    <w:semiHidden/>
    <w:rPr>
      <w:rFonts w:ascii="Calibri" w:hAnsi="Calibri"/>
    </w:rPr>
  </w:style>
  <w:style w:type="character" w:customStyle="1" w:styleId="19">
    <w:name w:val="Footer Char1"/>
    <w:basedOn w:val="6"/>
    <w:link w:val="7"/>
    <w:semiHidden/>
    <w:rPr>
      <w:rFonts w:ascii="Calibri" w:hAnsi="Calibri"/>
      <w:sz w:val="18"/>
      <w:szCs w:val="18"/>
    </w:rPr>
  </w:style>
  <w:style w:type="character" w:customStyle="1" w:styleId="20">
    <w:name w:val="Balloon Text Char1"/>
    <w:basedOn w:val="6"/>
    <w:link w:val="11"/>
    <w:semiHidden/>
    <w:rPr>
      <w:rFonts w:ascii="Calibri" w:hAnsi="Calibri"/>
      <w:sz w:val="16"/>
      <w:szCs w:val="16"/>
    </w:rPr>
  </w:style>
  <w:style w:type="character" w:customStyle="1" w:styleId="21">
    <w:name w:val="annotation reference"/>
    <w:basedOn w:val="6"/>
    <w:rPr>
      <w:rFonts w:cs="Times New Roman"/>
      <w:sz w:val="21"/>
      <w:szCs w:val="21"/>
    </w:rPr>
  </w:style>
  <w:style w:type="character" w:customStyle="1" w:styleId="22">
    <w:name w:val="批注主题 Char1"/>
    <w:basedOn w:val="5"/>
    <w:link w:val="13"/>
    <w:semiHidden/>
    <w:rPr>
      <w:rFonts w:ascii="Calibri" w:hAnsi="Calibri"/>
      <w:b/>
      <w:bCs/>
      <w:kern w:val="2"/>
      <w:sz w:val="21"/>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8</Pages>
  <Words>696</Words>
  <Characters>4338</Characters>
  <Lines>33</Lines>
  <Paragraphs>9</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2013-10-17T08:33:00Z</dcterms:created>
  <dc:creator>雨林木风</dc:creator>
  <cp:lastModifiedBy>eclipseeeeee</cp:lastModifiedBy>
  <dcterms:modified xsi:type="dcterms:W3CDTF">2013-11-08T07:41:40Z</dcterms:modified>
  <dc:title>Windows 用户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